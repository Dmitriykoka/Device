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Техническое задание</w:t>
      </w:r>
      <w:r/>
    </w:p>
    <w:p>
      <w:pPr>
        <w:jc w:val="center"/>
        <w:spacing w:line="264" w:lineRule="auto"/>
        <w:tabs>
          <w:tab w:val="left" w:pos="3420" w:leader="none"/>
        </w:tabs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 xml:space="preserve">оказание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услуг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технического обслуживания лифтового оборудования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(</w:t>
      </w:r>
      <w:r>
        <w:rPr>
          <w:rFonts w:ascii="Times New Roman" w:hAnsi="Times New Roman" w:cs="Times New Roman"/>
          <w:b/>
          <w:sz w:val="28"/>
          <w:szCs w:val="28"/>
        </w:rPr>
        <w:t xml:space="preserve">г. Москва, </w:t>
      </w:r>
      <w:r>
        <w:rPr>
          <w:rFonts w:ascii="Times New Roman" w:hAnsi="Times New Roman" w:cs="Times New Roman"/>
          <w:b/>
          <w:sz w:val="28"/>
          <w:szCs w:val="28"/>
        </w:rPr>
        <w:t xml:space="preserve"> ул. Автозаводская 10А</w:t>
      </w:r>
      <w:r>
        <w:rPr>
          <w:rFonts w:ascii="Times New Roman" w:hAnsi="Times New Roman" w:cs="Times New Roman"/>
          <w:b/>
          <w:sz w:val="28"/>
          <w:szCs w:val="28"/>
        </w:rPr>
        <w:t xml:space="preserve">)</w:t>
      </w:r>
      <w:r/>
    </w:p>
    <w:p>
      <w:pPr>
        <w:ind w:right="-1" w:firstLine="709"/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Прошу Вас рассмотреть возможность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оказания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услуг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технического обслуживания лифтового оборудования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в </w:t>
      </w:r>
      <w:ins w:id="0" w:author="Дмитрий Кокаев" w:date="2023-02-07T15:54:07Z" oouserid="258907090">
        <w:r>
          <w:rPr>
            <w:sz w:val="28"/>
            <w:szCs w:val="28"/>
            <w:lang w:bidi="ru-RU"/>
          </w:rPr>
          <w:t xml:space="preserve">с февраля по декабрь 2023</w:t>
        </w:r>
      </w:ins>
      <w:ins w:id="1" w:author="Дмитрий Кокаев" w:date="2023-02-07T15:54:07Z" oouserid="258907090">
        <w:r/>
      </w:ins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  <w:del w:id="2" w:author="Дмитрий Кокаев" w:date="2023-02-07T15:54:07Z" oouserid="258907090">
        <w:r>
          <w:rPr>
            <w:rFonts w:ascii="Times New Roman" w:hAnsi="Times New Roman" w:eastAsia="Times New Roman" w:cs="Times New Roman"/>
            <w:bCs/>
            <w:sz w:val="28"/>
            <w:szCs w:val="28"/>
            <w:lang w:eastAsia="ru-RU"/>
          </w:rPr>
          <w:delText xml:space="preserve">течении календарного года</w:delText>
        </w:r>
      </w:del>
      <w:del w:id="3" w:author="Дмитрий Кокаев" w:date="2023-02-07T15:54:07Z" oouserid="258907090">
        <w:r>
          <w:rPr>
            <w:rFonts w:ascii="Times New Roman" w:hAnsi="Times New Roman" w:eastAsia="Times New Roman" w:cs="Times New Roman"/>
            <w:bCs/>
            <w:sz w:val="28"/>
            <w:szCs w:val="28"/>
            <w:lang w:eastAsia="ru-RU"/>
          </w:rPr>
          <w:delText xml:space="preserve"> </w:delText>
        </w:r>
      </w:del>
      <w:del w:id="4" w:author="Дмитрий Кокаев" w:date="2023-02-07T15:54:07Z" oouserid="258907090">
        <w:r>
          <w:rPr>
            <w:rFonts w:ascii="Times New Roman" w:hAnsi="Times New Roman" w:eastAsia="Times New Roman" w:cs="Times New Roman"/>
            <w:bCs/>
            <w:sz w:val="28"/>
            <w:szCs w:val="28"/>
            <w:lang w:eastAsia="ru-RU"/>
          </w:rPr>
          <w:delText xml:space="preserve">с ежемесячной оплатой</w:delText>
        </w:r>
      </w:del>
      <w:del w:id="5" w:author="Дмитрий Кокаев" w:date="2023-02-07T15:54:07Z" oouserid="258907090">
        <w:r>
          <w:rPr>
            <w:rFonts w:ascii="Times New Roman" w:hAnsi="Times New Roman" w:eastAsia="Times New Roman" w:cs="Times New Roman"/>
            <w:bCs/>
            <w:sz w:val="28"/>
            <w:szCs w:val="28"/>
            <w:lang w:eastAsia="ru-RU"/>
          </w:rPr>
          <w:delText xml:space="preserve"> фиксированной</w:delText>
        </w:r>
      </w:del>
      <w:del w:id="6" w:author="Дмитрий Кокаев" w:date="2023-02-07T15:54:07Z" oouserid="258907090">
        <w:r>
          <w:rPr>
            <w:rFonts w:ascii="Times New Roman" w:hAnsi="Times New Roman" w:eastAsia="Times New Roman" w:cs="Times New Roman"/>
            <w:bCs/>
            <w:sz w:val="28"/>
            <w:szCs w:val="28"/>
            <w:lang w:eastAsia="ru-RU"/>
          </w:rPr>
          <w:delText xml:space="preserve"> стоимости</w:delText>
        </w:r>
      </w:del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огласно прилагаемых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требований и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спецификаций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.</w:t>
      </w:r>
      <w:r/>
    </w:p>
    <w:p>
      <w:pPr>
        <w:pStyle w:val="611"/>
        <w:numPr>
          <w:ilvl w:val="0"/>
          <w:numId w:val="1"/>
        </w:numPr>
        <w:ind w:left="0" w:firstLine="709"/>
        <w:spacing w:before="0" w:line="288" w:lineRule="auto"/>
        <w:shd w:val="clear" w:color="auto" w:fill="auto"/>
        <w:tabs>
          <w:tab w:val="left" w:pos="709" w:leader="none"/>
        </w:tabs>
        <w:rPr>
          <w:color w:val="000000"/>
          <w:sz w:val="28"/>
          <w:szCs w:val="28"/>
          <w:lang w:eastAsia="ru-RU" w:bidi="ru-RU"/>
        </w:rPr>
      </w:pPr>
      <w:r/>
      <w:commentRangeStart w:id="0"/>
      <w:r>
        <w:rPr>
          <w:b/>
          <w:sz w:val="28"/>
          <w:szCs w:val="28"/>
          <w:lang w:bidi="ru-RU"/>
        </w:rPr>
        <w:t xml:space="preserve">Требования к </w:t>
      </w:r>
      <w:del w:id="7" w:author="Дмитрий Кокаев" w:date="2023-02-07T15:53:45Z" oouserid="258907090">
        <w:r>
          <w:rPr>
            <w:b/>
            <w:sz w:val="28"/>
            <w:szCs w:val="28"/>
            <w:lang w:bidi="ru-RU"/>
          </w:rPr>
          <w:delText xml:space="preserve">товарам, работам,</w:delText>
        </w:r>
      </w:del>
      <w:r>
        <w:rPr>
          <w:b/>
          <w:sz w:val="28"/>
          <w:szCs w:val="28"/>
          <w:lang w:bidi="ru-RU"/>
        </w:rPr>
        <w:t xml:space="preserve"> услугам</w:t>
      </w:r>
      <w:commentRangeEnd w:id="0"/>
      <w:r>
        <w:commentReference w:id="0"/>
      </w:r>
      <w:r>
        <w:rPr>
          <w:rStyle w:val="614"/>
          <w:rFonts w:asciiTheme="minorHAnsi" w:hAnsiTheme="minorHAnsi" w:eastAsiaTheme="minorHAnsi" w:cstheme="minorBidi"/>
        </w:rPr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Техническое обслуживание подразумевает регулярное (в соответствии с регламентом завода-производител</w:t>
      </w:r>
      <w:r>
        <w:rPr>
          <w:sz w:val="28"/>
          <w:szCs w:val="28"/>
        </w:rPr>
        <w:t xml:space="preserve">я) проведение работ (смазки, чистки, наладки, регулировки и ремонта лифтового оборудования) согласно заранее разработанному графику в целях поддержания работоспособности и обеспечения безопасных условий эксплуатации лифтов, в том числе, но не ограничиваясь</w:t>
      </w:r>
      <w:r>
        <w:rPr>
          <w:sz w:val="28"/>
          <w:szCs w:val="28"/>
        </w:rPr>
        <w:t xml:space="preserve">:</w:t>
      </w:r>
      <w:r>
        <w:rPr>
          <w:bCs/>
          <w:iCs/>
          <w:sz w:val="24"/>
          <w:szCs w:val="24"/>
        </w:rPr>
        <w:t xml:space="preserve"> </w:t>
      </w:r>
      <w:r/>
    </w:p>
    <w:p>
      <w:pPr>
        <w:pStyle w:val="611"/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Перечень работ ТО-1: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</w:t>
      </w:r>
      <w:r>
        <w:rPr>
          <w:sz w:val="28"/>
          <w:szCs w:val="28"/>
        </w:rPr>
        <w:t xml:space="preserve"> освещенност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этажных площадок, кабины лифта, шахты, машинного помещения. Освещенност</w:t>
      </w:r>
      <w:r>
        <w:rPr>
          <w:sz w:val="28"/>
          <w:szCs w:val="28"/>
        </w:rPr>
        <w:t xml:space="preserve">ь</w:t>
      </w:r>
      <w:r>
        <w:rPr>
          <w:sz w:val="28"/>
          <w:szCs w:val="28"/>
        </w:rPr>
        <w:t xml:space="preserve"> этажных площадок, кабины лифта, шахты, машинного помещения должна соответствовать Правилам устройства и безопасной эксплуатации лифтов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исправности</w:t>
      </w:r>
      <w:r>
        <w:rPr>
          <w:sz w:val="28"/>
          <w:szCs w:val="28"/>
        </w:rPr>
        <w:t xml:space="preserve"> механической части кнопок вызывных и приказных аппаратов. Все кнопки вызывных и приказных аппаратов должны быть в наличии и находиться в исправном состоянии и эстетичном состоянии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точности</w:t>
      </w:r>
      <w:r>
        <w:rPr>
          <w:sz w:val="28"/>
          <w:szCs w:val="28"/>
        </w:rPr>
        <w:t xml:space="preserve"> остановки, отсутствие вибраций и посторонних шумов при контрольно</w:t>
      </w:r>
      <w:r>
        <w:rPr>
          <w:sz w:val="28"/>
          <w:szCs w:val="28"/>
        </w:rPr>
        <w:t xml:space="preserve">й поездке на лифте. Выявление посторонних шумов, вибраций на лифте. Точность остановок не должна превышать допустимых норм согласно требований паспортных данных и (или) руководства по эксплуатации лифта, Правилам устройства и безопасной эксплуатации лифтов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осмотр оборудования</w:t>
      </w:r>
      <w:r>
        <w:rPr>
          <w:sz w:val="28"/>
          <w:szCs w:val="28"/>
        </w:rPr>
        <w:t xml:space="preserve"> в шахте и </w:t>
      </w:r>
      <w:r>
        <w:rPr>
          <w:sz w:val="28"/>
          <w:szCs w:val="28"/>
        </w:rPr>
        <w:t xml:space="preserve">очистка</w:t>
      </w:r>
      <w:r>
        <w:rPr>
          <w:sz w:val="28"/>
          <w:szCs w:val="28"/>
        </w:rPr>
        <w:t xml:space="preserve"> его от загрязнений. Оборудование должно находиться в технически исправном и чистом состоянии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осмотр оборудовани</w:t>
      </w:r>
      <w:r>
        <w:rPr>
          <w:sz w:val="28"/>
          <w:szCs w:val="28"/>
        </w:rPr>
        <w:t xml:space="preserve">я в машинном помещении и очистка</w:t>
      </w:r>
      <w:r>
        <w:rPr>
          <w:sz w:val="28"/>
          <w:szCs w:val="28"/>
        </w:rPr>
        <w:t xml:space="preserve"> его от загрязнений. Все оборудование в машинном помещении должно быть в технически исправном и чистом состоянии</w:t>
      </w:r>
      <w:r>
        <w:rPr>
          <w:sz w:val="28"/>
          <w:szCs w:val="28"/>
        </w:rPr>
        <w:t xml:space="preserve">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считка информации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 работе лифта, прове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дение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корректиров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к и анализ работы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ка уровня и состояния масла в лебедке. Выявление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количества смазки для безопасной работы всех трущихся деталей лебедки;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смазка направляющих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кабины и противовес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. Направляющие кабины и противовеса должны быть смазаны для уменьшения силы трения и бесшумной работы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проверка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износ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вкладышей башмаков кабины и противовеса. Выявление износа вкладышей   башмаков кабины и противовеса;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устранение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обнаруженны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х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недостатк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ов;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внесение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запис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ей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 выполненных работах в журнал технического обслуживания и ремонта лифтов.</w:t>
      </w:r>
      <w:r/>
    </w:p>
    <w:p>
      <w:pPr>
        <w:pStyle w:val="612"/>
        <w:numPr>
          <w:ilvl w:val="3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Перечень работ ТО-2: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проведение работ, предусмотренных ТО-1;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проведение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техническ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ого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осмотр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тормоза лебёдки. Тормозная система лебедки должна отвечать требованиям руководства по эксплуатации и паспортным данным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проверка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состояни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я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канатов, подвески, устройства слабины тяговых канатов (СПК). Выявление дефектов на канатах и тяговых ремнях согласно нормам выбраковки;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проведение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техническ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ого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осмотр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привода дверей кабины. Привод дверей кабины должен находиться в технически исправном состоянии и обеспечивать бесперебойное открывание, закрывание дверей кабины;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проведение технического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осмотр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дверей шахты, замков и контактов дверей шахты. Выявление неисправностей в работе дверей шахты, замков и контактов дверей шахты; устранить обнаруженные недостатки.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внесение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запис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ей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 выполненных работах в журнал технического обслуживания и ремонта лифтов.</w:t>
      </w:r>
      <w:r/>
    </w:p>
    <w:p>
      <w:pPr>
        <w:pStyle w:val="611"/>
        <w:numPr>
          <w:ilvl w:val="3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Перечень работ ТО-3: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проведение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, предусмотренных</w:t>
      </w:r>
      <w:r>
        <w:rPr>
          <w:sz w:val="28"/>
          <w:szCs w:val="28"/>
        </w:rPr>
        <w:t xml:space="preserve"> ТО-2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проведение</w:t>
      </w:r>
      <w:r>
        <w:rPr>
          <w:sz w:val="28"/>
          <w:szCs w:val="28"/>
        </w:rPr>
        <w:t xml:space="preserve"> тех</w:t>
      </w:r>
      <w:r>
        <w:rPr>
          <w:sz w:val="28"/>
          <w:szCs w:val="28"/>
        </w:rPr>
        <w:t xml:space="preserve">нического</w:t>
      </w:r>
      <w:r>
        <w:rPr>
          <w:sz w:val="28"/>
          <w:szCs w:val="28"/>
        </w:rPr>
        <w:t xml:space="preserve"> осмотр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лебёдки. Лебедка должна находиться в технически исправном состоянии без повреждений, трещин, сколов и отвечать требованиям руководства по эксплуатации и паспортным данным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проведение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техническ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ого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осмотр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ограничителя скорости (ОС), вводного устройства (ВУ), контроллера. Ограничитель скорости, вводное устройство, контроллер должны находиться в технически исправном состоянии и обеспечивать бесперебойную работу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осмотр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оборудовани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я в верхней части шахты, очистка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его от загрязнений. Оборудование, расположенное в верхней части шахты, должно находиться в технически исправном, чистом состоянии и обеспечивать бесперебойную работу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осмотр оборудования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в приямке лифта и под кабиной лифта, очист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ка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его от загрязнений. Оборудование, расположенное в нижней части шахты, должно находиться в технически исправном, чистом состоянии и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обеспечивать бесперебойную работу лифта;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устранение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обна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руженных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недостатк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, внес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ение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запис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ей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о выполненных работах в журнал технического обслуживания и ремонта лифтов.</w:t>
      </w:r>
      <w:r/>
    </w:p>
    <w:p>
      <w:pPr>
        <w:pStyle w:val="612"/>
        <w:numPr>
          <w:ilvl w:val="2"/>
          <w:numId w:val="1"/>
        </w:numPr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Исполнитель по техническому обслуживанию лифтов должен провести все предусмотренные регламентные на оборудовании лифта с целью своевременной подготовки лифта к техническому освидетельствованию.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механического обслуживания должна включать: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Периодические осмотры лифтов;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Текущий ремонт лифтов;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Аварийно-</w:t>
      </w:r>
      <w:r>
        <w:rPr>
          <w:sz w:val="28"/>
          <w:szCs w:val="28"/>
        </w:rPr>
        <w:t xml:space="preserve">техническое обслуживание лифтов.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 обязанности Исполнителя входит: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вывесить в кабине лифта и на каждой посадочной площадке (у входа в лифт) Правила пользования лифтом с указанием контактных телефонов служб, обслуживающих лифт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вести по каждому лифту журнал ежесменного осмотра лифта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обеспе</w:t>
      </w:r>
      <w:r>
        <w:rPr>
          <w:sz w:val="28"/>
          <w:szCs w:val="28"/>
        </w:rPr>
        <w:t xml:space="preserve">чить соответствие результатов оказываемых Услуг требованиям к качеству, безопасности жизни и здоровья, а также иным требованиям (санитарным нормам и правилам, государственным стандартам и т.п.), действующим на территории Российской Федерации в период дейст</w:t>
      </w:r>
      <w:r>
        <w:rPr>
          <w:sz w:val="28"/>
          <w:szCs w:val="28"/>
        </w:rPr>
        <w:t xml:space="preserve">вия договора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Организация круглосуточного дежурства эксплуатирующего персонала для контроля за состоянием элементов и конструкций, оборудования, инженерных систем и систем противопожарной защиты административного здания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right="-286"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своевременное выполнение профилактических, ремонтно-восстановительных работ, в целях сохранения качественного состояния здания, его оборудования, инженерных систем и систем противопожарной защиты, обеспечения их надежного и безаварийного функционирования</w:t>
      </w:r>
      <w:r>
        <w:rPr>
          <w:sz w:val="28"/>
          <w:szCs w:val="28"/>
        </w:rPr>
        <w:t xml:space="preserve">.</w:t>
      </w:r>
      <w:r/>
    </w:p>
    <w:p>
      <w:pPr>
        <w:pStyle w:val="612"/>
        <w:numPr>
          <w:ilvl w:val="1"/>
          <w:numId w:val="1"/>
        </w:numPr>
        <w:ind w:firstLine="709"/>
        <w:jc w:val="both"/>
        <w:spacing w:line="299" w:lineRule="auto"/>
        <w:tabs>
          <w:tab w:val="left" w:pos="113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Для проверки соответствия качества оказанных Исполнителем Услуг требованиям, установленным настоящим Техническим заданием и договором, Заказчик вправе привлекать независимых экспертов.</w:t>
      </w:r>
      <w:r/>
    </w:p>
    <w:p>
      <w:pPr>
        <w:pStyle w:val="612"/>
        <w:numPr>
          <w:ilvl w:val="1"/>
          <w:numId w:val="1"/>
        </w:numPr>
        <w:ind w:firstLine="709"/>
        <w:jc w:val="both"/>
        <w:spacing w:line="299" w:lineRule="auto"/>
        <w:tabs>
          <w:tab w:val="left" w:pos="113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Обеспечить круглосуточную работу устройств лифтовой диспетчерской связи и диспетчерского контроля.</w:t>
      </w:r>
      <w:r/>
    </w:p>
    <w:p>
      <w:pPr>
        <w:pStyle w:val="612"/>
        <w:ind w:left="0" w:firstLine="709"/>
        <w:jc w:val="both"/>
        <w:spacing w:line="299" w:lineRule="auto"/>
        <w:tabs>
          <w:tab w:val="left" w:pos="1134" w:leader="none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</w:r>
      <w:r/>
    </w:p>
    <w:p>
      <w:pPr>
        <w:pStyle w:val="611"/>
        <w:numPr>
          <w:ilvl w:val="0"/>
          <w:numId w:val="1"/>
        </w:numPr>
        <w:ind w:left="709"/>
        <w:spacing w:before="0" w:line="288" w:lineRule="auto"/>
        <w:shd w:val="clear" w:color="auto" w:fill="auto"/>
        <w:tabs>
          <w:tab w:val="left" w:pos="709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Место поставки товаров, выполнения работ, оказания услуг</w:t>
      </w:r>
      <w:r/>
    </w:p>
    <w:p>
      <w:pPr>
        <w:pStyle w:val="611"/>
        <w:ind w:firstLine="709"/>
        <w:spacing w:before="0" w:line="288" w:lineRule="auto"/>
        <w:shd w:val="clear" w:color="auto" w:fill="auto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2.1.</w:t>
      </w:r>
      <w:r>
        <w:rPr>
          <w:sz w:val="28"/>
          <w:szCs w:val="28"/>
        </w:rPr>
        <w:tab/>
        <w:t xml:space="preserve">Оказание услуг осуществляется Исполнителем в здании, расположенном по адресу 115280, Москва г, ул. Автозаводская, дом 10А.</w:t>
      </w:r>
      <w:r/>
    </w:p>
    <w:p>
      <w:pPr>
        <w:pStyle w:val="611"/>
        <w:ind w:firstLine="709"/>
        <w:spacing w:before="0" w:line="288" w:lineRule="auto"/>
        <w:shd w:val="clear" w:color="auto" w:fill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</w:r>
      <w:r/>
    </w:p>
    <w:p>
      <w:pPr>
        <w:pStyle w:val="611"/>
        <w:numPr>
          <w:ilvl w:val="0"/>
          <w:numId w:val="1"/>
        </w:numPr>
        <w:ind w:left="709"/>
        <w:spacing w:before="0" w:line="288" w:lineRule="auto"/>
        <w:shd w:val="clear" w:color="auto" w:fill="auto"/>
        <w:tabs>
          <w:tab w:val="left" w:pos="709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Сроки </w:t>
      </w:r>
      <w:r>
        <w:rPr>
          <w:b/>
          <w:sz w:val="28"/>
          <w:szCs w:val="28"/>
        </w:rPr>
        <w:t xml:space="preserve">поставки товаров, выполнения работ, </w:t>
      </w:r>
      <w:r>
        <w:rPr>
          <w:b/>
          <w:sz w:val="28"/>
          <w:szCs w:val="28"/>
        </w:rPr>
        <w:t xml:space="preserve">оказания услуг</w:t>
      </w:r>
      <w:r/>
    </w:p>
    <w:p>
      <w:pPr>
        <w:pStyle w:val="611"/>
        <w:ind w:firstLine="709"/>
        <w:spacing w:before="0" w:line="288" w:lineRule="auto"/>
        <w:shd w:val="clear" w:color="auto" w:fill="auto"/>
        <w:tabs>
          <w:tab w:val="left" w:pos="1134" w:leader="none"/>
        </w:tabs>
        <w:rPr>
          <w:sz w:val="28"/>
          <w:szCs w:val="28"/>
          <w:lang w:bidi="ru-RU"/>
        </w:rPr>
      </w:pP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 xml:space="preserve">Срок</w:t>
      </w:r>
      <w:r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оказания услуг</w:t>
      </w:r>
      <w:r>
        <w:rPr>
          <w:sz w:val="28"/>
          <w:szCs w:val="28"/>
          <w:lang w:bidi="ru-RU"/>
        </w:rPr>
        <w:t xml:space="preserve">: </w:t>
      </w:r>
      <w:r>
        <w:rPr>
          <w:sz w:val="28"/>
          <w:szCs w:val="28"/>
          <w:lang w:bidi="ru-RU"/>
        </w:rPr>
        <w:t xml:space="preserve">Услуги оказываются </w:t>
      </w:r>
      <w:r>
        <w:rPr>
          <w:sz w:val="28"/>
          <w:szCs w:val="28"/>
          <w:lang w:bidi="ru-RU"/>
        </w:rPr>
        <w:t xml:space="preserve">с периодичностью, установленной в настоящем Техническом задании</w:t>
      </w:r>
      <w:r>
        <w:rPr>
          <w:sz w:val="28"/>
          <w:szCs w:val="28"/>
          <w:lang w:bidi="ru-RU"/>
        </w:rPr>
        <w:t xml:space="preserve">, согласно Приложению 1 к настоящему Техническому заданию</w:t>
      </w:r>
      <w:r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в период </w:t>
      </w:r>
      <w:commentRangeStart w:id="1"/>
      <w:r>
        <w:rPr>
          <w:sz w:val="28"/>
          <w:szCs w:val="28"/>
          <w:lang w:bidi="ru-RU"/>
        </w:rPr>
        <w:t xml:space="preserve">с февраля по декабрь 2023 </w:t>
      </w:r>
      <w:commentRangeEnd w:id="1"/>
      <w:r>
        <w:commentReference w:id="1"/>
      </w:r>
      <w:r>
        <w:rPr>
          <w:sz w:val="28"/>
          <w:szCs w:val="28"/>
          <w:lang w:bidi="ru-RU"/>
        </w:rPr>
        <w:t xml:space="preserve">года включительно.</w:t>
      </w:r>
      <w:r/>
    </w:p>
    <w:p>
      <w:pPr>
        <w:pStyle w:val="612"/>
        <w:ind w:left="0" w:firstLine="709"/>
        <w:jc w:val="both"/>
        <w:spacing w:line="299" w:lineRule="auto"/>
        <w:tabs>
          <w:tab w:val="left" w:pos="1134" w:leader="none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</w:r>
      <w:r/>
    </w:p>
    <w:p>
      <w:pPr>
        <w:pStyle w:val="611"/>
        <w:numPr>
          <w:ilvl w:val="0"/>
          <w:numId w:val="1"/>
        </w:numPr>
        <w:ind w:left="0" w:firstLine="709"/>
        <w:spacing w:before="0" w:line="288" w:lineRule="auto"/>
        <w:shd w:val="clear" w:color="auto" w:fill="auto"/>
        <w:tabs>
          <w:tab w:val="left" w:pos="709" w:leader="none"/>
        </w:tabs>
        <w:rPr>
          <w:b/>
          <w:color w:val="000000"/>
          <w:sz w:val="28"/>
          <w:szCs w:val="28"/>
          <w:lang w:eastAsia="ru-RU" w:bidi="ru-RU"/>
        </w:rPr>
      </w:pPr>
      <w:r/>
      <w:commentRangeStart w:id="2"/>
      <w:r>
        <w:rPr>
          <w:b/>
          <w:sz w:val="28"/>
          <w:szCs w:val="28"/>
        </w:rPr>
        <w:t xml:space="preserve">Требования</w:t>
      </w:r>
      <w:r>
        <w:rPr>
          <w:b/>
          <w:color w:val="000000"/>
          <w:sz w:val="28"/>
          <w:szCs w:val="28"/>
          <w:lang w:eastAsia="ru-RU" w:bidi="ru-RU"/>
        </w:rPr>
        <w:t xml:space="preserve"> к </w:t>
      </w:r>
      <w:r>
        <w:rPr>
          <w:b/>
          <w:color w:val="000000"/>
          <w:sz w:val="28"/>
          <w:szCs w:val="28"/>
          <w:lang w:eastAsia="ru-RU" w:bidi="ru-RU"/>
        </w:rPr>
        <w:t xml:space="preserve">оказанию услуг</w:t>
      </w:r>
      <w:commentRangeEnd w:id="2"/>
      <w:r>
        <w:commentReference w:id="2"/>
      </w:r>
      <w:r>
        <w:rPr>
          <w:rStyle w:val="614"/>
          <w:rFonts w:asciiTheme="minorHAnsi" w:hAnsiTheme="minorHAnsi" w:eastAsiaTheme="minorHAnsi" w:cstheme="minorBidi"/>
        </w:rPr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При выявлении факта некачественного оказания услуг, Заказчик </w:t>
      </w:r>
      <w:r>
        <w:rPr>
          <w:sz w:val="28"/>
          <w:szCs w:val="28"/>
        </w:rPr>
        <w:t xml:space="preserve">незамедлительно </w:t>
      </w:r>
      <w:r>
        <w:rPr>
          <w:sz w:val="28"/>
          <w:szCs w:val="28"/>
        </w:rPr>
        <w:t xml:space="preserve">уведомляет Исполнителя о данном факте. 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 оказывает услуги, а Заказчик их принимает, согласно Акту сдачи-приемки услуг, счету, счету-фактуре (не предоставляется в случае применения </w:t>
      </w:r>
      <w:r>
        <w:rPr>
          <w:sz w:val="28"/>
          <w:szCs w:val="28"/>
        </w:rPr>
        <w:t xml:space="preserve">Исполнителем</w:t>
      </w:r>
      <w:r>
        <w:rPr>
          <w:sz w:val="28"/>
          <w:szCs w:val="28"/>
        </w:rPr>
        <w:t xml:space="preserve"> специальных налоговых режимов). </w:t>
      </w:r>
      <w:r>
        <w:rPr>
          <w:sz w:val="28"/>
          <w:szCs w:val="28"/>
        </w:rPr>
        <w:t xml:space="preserve">Исполнитель</w:t>
      </w:r>
      <w:r>
        <w:rPr>
          <w:sz w:val="28"/>
          <w:szCs w:val="28"/>
        </w:rPr>
        <w:t xml:space="preserve"> вправе предоставлять УПД, вместо Акта сдачи-приемки оказанных услуг и счета-фактуры.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Допущенные нарушения устраняются Исполн</w:t>
      </w:r>
      <w:r>
        <w:rPr>
          <w:sz w:val="28"/>
          <w:szCs w:val="28"/>
        </w:rPr>
        <w:t xml:space="preserve">ителем за свой счет. Исполнитель несет ответственность перед Заказчиком и третьими лицами в случае причинения им ущерба из-за неисполнения или ненадлежащего выполнения обязательств по договору, а также в процессе оказания услуг (в случае причинения вреда).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 своими силами и средствами обязан обеспечивать получение всех необходимых свидетельств о допуске к оказыва</w:t>
      </w:r>
      <w:r>
        <w:rPr>
          <w:sz w:val="28"/>
          <w:szCs w:val="28"/>
        </w:rPr>
        <w:t xml:space="preserve">емым видам услуг, разрешений и лицензий на право оказания услуг, требуемых в соответствии с законодательством Российской Федерации и субъекта Российской Федерации, в том числе разрешения и согласования, связанные с использованием иностранной рабочей силы. 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 обязан: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соблюдать режим и правила нахождения, установленные в месте оказания услуг;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безвозмездно исправлять по требованию Заказчика все выявленные недостатки, если в процессе оказания услуг Исполнитель допустил отступление   от условий Договора, ухудшившие качество услуг;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оказания услуг обеспечить соблюдение правил и норм по технике безопасности, производственной санитарии и охране окружающей среды, установленных в Российской Федерации;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shd w:val="clear" w:color="auto" w:fill="auto"/>
        <w:rPr>
          <w:b/>
          <w:sz w:val="28"/>
          <w:szCs w:val="28"/>
        </w:rPr>
      </w:pPr>
      <w:r>
        <w:rPr>
          <w:sz w:val="28"/>
          <w:szCs w:val="28"/>
        </w:rPr>
        <w:t xml:space="preserve">не допускать при оказании услуг повреждений зданий, сооружений, оборудования, трубопроводов, других коммуникаций, находящихся на </w:t>
      </w:r>
      <w:r>
        <w:rPr>
          <w:sz w:val="28"/>
          <w:szCs w:val="28"/>
        </w:rPr>
        <w:t xml:space="preserve">объекте. В случае причинения повреждений, Исполнитель устраняет их за свой счет и собственными силами в согласованные с Заказчиком сроки;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</w:t>
      </w:r>
      <w:r>
        <w:rPr>
          <w:sz w:val="28"/>
          <w:szCs w:val="28"/>
        </w:rPr>
        <w:t xml:space="preserve"> обяза</w:t>
      </w:r>
      <w:r>
        <w:rPr>
          <w:sz w:val="28"/>
          <w:szCs w:val="28"/>
        </w:rPr>
        <w:t xml:space="preserve">н выполнять требования </w:t>
      </w:r>
      <w:r>
        <w:rPr>
          <w:sz w:val="28"/>
          <w:szCs w:val="28"/>
        </w:rPr>
        <w:t xml:space="preserve">в области охраны окружающей среды</w:t>
      </w:r>
      <w:r>
        <w:rPr>
          <w:sz w:val="28"/>
          <w:szCs w:val="28"/>
        </w:rPr>
        <w:t xml:space="preserve">.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 обязан своевременно информировать Заказчика о предстоящих работах по капитальному ремонту лифтов (в случае необходимости).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sz w:val="28"/>
          <w:szCs w:val="28"/>
        </w:rPr>
        <w:t xml:space="preserve">Исполнитель обязан оказывать все услуги, необходимые для надлежащей и безопасной эксплуатации лифтов.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Исполнитель</w:t>
      </w:r>
      <w:r>
        <w:rPr>
          <w:color w:val="000000"/>
          <w:sz w:val="28"/>
          <w:szCs w:val="28"/>
          <w:lang w:eastAsia="ru-RU" w:bidi="ru-RU"/>
        </w:rPr>
        <w:t xml:space="preserve"> обязан проводить работы обученным и аттестованным в органах технического надзора персоналом с выполнением необходимых мер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eastAsia="ru-RU" w:bidi="ru-RU"/>
        </w:rPr>
        <w:t xml:space="preserve">безопасности, </w:t>
      </w:r>
      <w:r>
        <w:rPr>
          <w:color w:val="000000"/>
          <w:sz w:val="28"/>
          <w:szCs w:val="28"/>
          <w:lang w:eastAsia="ru-RU" w:bidi="ru-RU"/>
        </w:rPr>
        <w:t xml:space="preserve">установленных</w:t>
      </w:r>
      <w:r>
        <w:rPr>
          <w:color w:val="000000"/>
          <w:sz w:val="28"/>
          <w:szCs w:val="28"/>
          <w:lang w:eastAsia="ru-RU" w:bidi="ru-RU"/>
        </w:rPr>
        <w:t xml:space="preserve"> при проведении работ.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Исполнитель</w:t>
      </w:r>
      <w:r>
        <w:rPr>
          <w:color w:val="000000"/>
          <w:sz w:val="28"/>
          <w:szCs w:val="28"/>
          <w:lang w:eastAsia="ru-RU" w:bidi="ru-RU"/>
        </w:rPr>
        <w:t xml:space="preserve"> обязан иметь в наличии инструменты и принадлежности, КИП и другую аппаратуру,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eastAsia="ru-RU" w:bidi="ru-RU"/>
        </w:rPr>
        <w:t xml:space="preserve">необходимые </w:t>
      </w:r>
      <w:r>
        <w:rPr>
          <w:color w:val="000000"/>
          <w:sz w:val="28"/>
          <w:szCs w:val="28"/>
          <w:lang w:eastAsia="ru-RU" w:bidi="ru-RU"/>
        </w:rPr>
        <w:t xml:space="preserve">для проведения работ.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После окончания работ персонал</w:t>
      </w:r>
      <w:r>
        <w:rPr>
          <w:color w:val="000000"/>
          <w:sz w:val="28"/>
          <w:szCs w:val="28"/>
          <w:lang w:eastAsia="ru-RU" w:bidi="ru-RU"/>
        </w:rPr>
        <w:t xml:space="preserve"> Исполнителя</w:t>
      </w:r>
      <w:r>
        <w:rPr>
          <w:color w:val="000000"/>
          <w:sz w:val="28"/>
          <w:szCs w:val="28"/>
          <w:lang w:eastAsia="ru-RU" w:bidi="ru-RU"/>
        </w:rPr>
        <w:t xml:space="preserve"> обязан:</w:t>
      </w:r>
      <w:r/>
    </w:p>
    <w:p>
      <w:pPr>
        <w:pStyle w:val="611"/>
        <w:numPr>
          <w:ilvl w:val="2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собрать рабочий инструмент, детали, материалы;</w:t>
      </w:r>
      <w:r/>
    </w:p>
    <w:p>
      <w:pPr>
        <w:pStyle w:val="611"/>
        <w:numPr>
          <w:ilvl w:val="2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произвести уборку рабочего места;</w:t>
      </w:r>
      <w:r/>
    </w:p>
    <w:p>
      <w:pPr>
        <w:pStyle w:val="611"/>
        <w:numPr>
          <w:ilvl w:val="2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убрать мусор, образовавшиеся отходы.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Исполнитель имеет право приостанавливать работу лифтов при нарушении Правил их безопасной эксплуатации, при необходимос</w:t>
      </w:r>
      <w:r>
        <w:rPr>
          <w:color w:val="000000"/>
          <w:sz w:val="28"/>
          <w:szCs w:val="28"/>
          <w:lang w:eastAsia="ru-RU" w:bidi="ru-RU"/>
        </w:rPr>
        <w:t xml:space="preserve">ти проведения аварийно-восстановительных работ капитального характера. Об остановке лифтов Подрядчик должен поставить Заказчика в известность немедленно, указав причину остановки. Пуск лифтов в работу Подрядчик производит после устранения причин остановки.</w:t>
      </w:r>
      <w:r/>
    </w:p>
    <w:p>
      <w:pPr>
        <w:pStyle w:val="612"/>
        <w:numPr>
          <w:ilvl w:val="1"/>
          <w:numId w:val="1"/>
        </w:numPr>
        <w:ind w:firstLine="709"/>
        <w:jc w:val="both"/>
        <w:spacing w:line="299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Лифтер обязан периодически,</w:t>
      </w:r>
      <w:r>
        <w:rPr>
          <w:rFonts w:ascii="Times New Roman" w:hAnsi="Times New Roman" w:cs="Times New Roman"/>
          <w:sz w:val="28"/>
          <w:szCs w:val="28"/>
        </w:rPr>
        <w:t xml:space="preserve"> по разработанному маршруту, совершать обход закрепленных за ним лифтов в целях проверки их исправности и соблюдения пользователями Правил пользования лифтом. При обнаружении во время осмотра и в течение смены неисправностей, определенных в руководстве или</w:t>
      </w:r>
      <w:r>
        <w:rPr>
          <w:rFonts w:ascii="Times New Roman" w:hAnsi="Times New Roman" w:cs="Times New Roman"/>
          <w:sz w:val="28"/>
          <w:szCs w:val="28"/>
        </w:rPr>
        <w:t xml:space="preserve"> инструкции по эксплуатации лифта, обязан выключить лифт и сообщить о них электромеханику, вывесить плакат «Лифт не работает» на основном посадочном этаже, оформив необходимую запись в журнале ежесменного осмотра лифта и сообщить Заказчику о факте поломки.</w:t>
      </w:r>
      <w:r/>
    </w:p>
    <w:p>
      <w:pPr>
        <w:pStyle w:val="612"/>
        <w:numPr>
          <w:ilvl w:val="1"/>
          <w:numId w:val="1"/>
        </w:numPr>
        <w:ind w:firstLine="709"/>
        <w:jc w:val="both"/>
        <w:spacing w:line="299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окончании работы (смены) лифтер, обязан передать ключи от машинного (блочного) и служебного помещений следующей смене, сделать необходимые записи в журнале. В случае невыхода смены уведомить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Заказчика и действовать по его указанию.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32"/>
          <w:szCs w:val="28"/>
          <w:lang w:eastAsia="ru-RU" w:bidi="ru-RU"/>
        </w:rPr>
      </w:pPr>
      <w:r>
        <w:rPr>
          <w:bCs/>
          <w:iCs/>
          <w:sz w:val="28"/>
          <w:szCs w:val="24"/>
        </w:rPr>
        <w:t xml:space="preserve">По факту обнаружения лифтером неисправного оборудования, Исполнитель обязан в течение 1 рабочего дня составить акт дефектации неисправного оборудовани</w:t>
      </w:r>
      <w:r>
        <w:rPr>
          <w:bCs/>
          <w:iCs/>
          <w:sz w:val="28"/>
          <w:szCs w:val="24"/>
        </w:rPr>
        <w:t xml:space="preserve">я с указанием конкретного перечня необходимых запчастей и расходных материалов, с последующим визированием акта ответственным представителем Заказчика. В акте также указывается причина поломки и виновник аварийной ситуации (если виновник будет установлен).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tabs>
          <w:tab w:val="left" w:pos="1134" w:leader="none"/>
        </w:tabs>
        <w:rPr>
          <w:color w:val="000000"/>
          <w:sz w:val="36"/>
          <w:szCs w:val="28"/>
          <w:lang w:eastAsia="ru-RU" w:bidi="ru-RU"/>
        </w:rPr>
      </w:pPr>
      <w:r>
        <w:rPr>
          <w:bCs/>
          <w:iCs/>
          <w:sz w:val="28"/>
          <w:szCs w:val="24"/>
        </w:rPr>
        <w:t xml:space="preserve">Оформленный акт представляется Заказчику в течение 3-х рабочих дней с момента выхода из строя лифтового оборудования.</w:t>
      </w:r>
      <w:r/>
    </w:p>
    <w:p>
      <w:pPr>
        <w:pStyle w:val="611"/>
        <w:ind w:firstLine="709"/>
        <w:spacing w:before="0" w:line="299" w:lineRule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</w:r>
      <w:r/>
    </w:p>
    <w:p>
      <w:pPr>
        <w:pStyle w:val="611"/>
        <w:numPr>
          <w:ilvl w:val="0"/>
          <w:numId w:val="1"/>
        </w:numPr>
        <w:ind w:left="0" w:firstLine="709"/>
        <w:spacing w:before="0" w:line="288" w:lineRule="auto"/>
        <w:shd w:val="clear" w:color="auto" w:fill="auto"/>
        <w:rPr>
          <w:color w:val="000000"/>
          <w:sz w:val="28"/>
          <w:szCs w:val="28"/>
          <w:lang w:eastAsia="ru-RU" w:bidi="ru-RU"/>
        </w:rPr>
      </w:pPr>
      <w:r>
        <w:rPr>
          <w:b/>
          <w:sz w:val="28"/>
          <w:szCs w:val="28"/>
        </w:rPr>
        <w:t xml:space="preserve">Гарантии</w:t>
      </w:r>
      <w:r>
        <w:rPr>
          <w:b/>
          <w:color w:val="000000"/>
          <w:sz w:val="28"/>
          <w:szCs w:val="28"/>
          <w:lang w:eastAsia="ru-RU" w:bidi="ru-RU"/>
        </w:rPr>
        <w:t xml:space="preserve"> качества</w:t>
      </w:r>
      <w:r/>
    </w:p>
    <w:p>
      <w:pPr>
        <w:pStyle w:val="611"/>
        <w:numPr>
          <w:ilvl w:val="1"/>
          <w:numId w:val="1"/>
        </w:numPr>
        <w:ind w:firstLine="709"/>
        <w:spacing w:before="0" w:line="288" w:lineRule="auto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Исполнитель гарантирует качество оказания услуг в части: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tabs>
          <w:tab w:val="left" w:pos="1134" w:leader="none"/>
        </w:tabs>
        <w:rPr>
          <w:sz w:val="28"/>
          <w:szCs w:val="28"/>
        </w:rPr>
      </w:pPr>
      <w:r/>
      <w:commentRangeStart w:id="3"/>
      <w:r>
        <w:rPr>
          <w:sz w:val="28"/>
          <w:szCs w:val="28"/>
        </w:rPr>
        <w:t xml:space="preserve">Выполнения работ по техническому обслуживанию </w:t>
      </w:r>
      <w:r>
        <w:rPr>
          <w:sz w:val="28"/>
          <w:szCs w:val="28"/>
        </w:rPr>
        <w:t xml:space="preserve">лифтов с соблюдением требований ГОСТ Р 51617-2000 «Жилищно-коммунальные услуги. Общие технические условия», ГОСТ Р 53780-2010 «Лифты. Общие требования безопасности к устройству и установке», ГОСТ Р 53781-2010 «Лифты. Правила и методы исследований (испытани</w:t>
      </w:r>
      <w:r>
        <w:rPr>
          <w:sz w:val="28"/>
          <w:szCs w:val="28"/>
        </w:rPr>
        <w:t xml:space="preserve">й) и измерений при сертификации лифтов. Правила отбора образцов», ГОСТ Р 53782-2010 «Лифты. Правила и методы оценки соответствия лифтов при вводе в эксплуатацию», ГОСТ Р 53783-2010 «Лифты. Правила и методы оценки соответствия лифтов в период эксплуатации»;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обеспечить выполнение работ работниками соответствующей квалификации с соблюдением требований правил охраны труда и техники безопасности, организовать 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</w:t>
      </w:r>
      <w:r>
        <w:rPr>
          <w:sz w:val="28"/>
          <w:szCs w:val="28"/>
        </w:rPr>
        <w:t xml:space="preserve">чение, аттестацию и периодическу</w:t>
      </w:r>
      <w:r>
        <w:rPr>
          <w:sz w:val="28"/>
          <w:szCs w:val="28"/>
        </w:rPr>
        <w:t xml:space="preserve">ю проверку </w:t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наний</w:t>
      </w:r>
      <w:r>
        <w:rPr>
          <w:sz w:val="28"/>
          <w:szCs w:val="28"/>
        </w:rPr>
        <w:t xml:space="preserve">;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shd w:val="clear" w:color="auto" w:fill="auto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минимальный объем информации, передаваемый диспетчеру посредством устройства лифтовой диспетчерской связи и диспетчерского контроля должен соответствовать п. 4.3 ГОСТ Р 55963-2014 "Диспетчерский контроль. Общие технические </w:t>
      </w:r>
      <w:r>
        <w:rPr>
          <w:sz w:val="28"/>
          <w:szCs w:val="28"/>
        </w:rPr>
        <w:t xml:space="preserve">требования"; </w:t>
      </w:r>
      <w:r/>
    </w:p>
    <w:p>
      <w:pPr>
        <w:pStyle w:val="611"/>
        <w:numPr>
          <w:ilvl w:val="2"/>
          <w:numId w:val="1"/>
        </w:numPr>
        <w:ind w:firstLine="709"/>
        <w:spacing w:before="0" w:line="288" w:lineRule="auto"/>
        <w:shd w:val="clear" w:color="auto" w:fill="auto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Гарантийный срок на выполненные работы составляет 6 (шесть) месяцев с даты подписания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Акта выполненных работ.</w:t>
      </w:r>
      <w:commentRangeEnd w:id="3"/>
      <w:r>
        <w:commentReference w:id="3"/>
      </w:r>
      <w:r>
        <w:rPr>
          <w:rStyle w:val="614"/>
          <w:rFonts w:asciiTheme="minorHAnsi" w:hAnsiTheme="minorHAnsi" w:eastAsiaTheme="minorHAnsi" w:cstheme="minorBidi"/>
        </w:rPr>
      </w:r>
      <w:r/>
    </w:p>
    <w:p>
      <w:pPr>
        <w:ind w:right="-1" w:firstLine="709"/>
        <w:jc w:val="both"/>
        <w:shd w:val="clear" w:color="auto" w:fill="ffffff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  <w:r/>
    </w:p>
    <w:p>
      <w:pPr>
        <w:ind w:right="-1" w:firstLine="709"/>
        <w:jc w:val="both"/>
        <w:shd w:val="clear" w:color="auto" w:fill="ffffff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В стоимость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Услуг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включить с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тоимость технической и другой документации, расходные материалы, инструменты, запчасти, используемые в работе, оформление сертификатов качества включены в стоимость оказания услуг.</w:t>
      </w:r>
      <w:r/>
    </w:p>
    <w:p>
      <w:pPr>
        <w:pStyle w:val="611"/>
        <w:numPr>
          <w:ilvl w:val="0"/>
          <w:numId w:val="1"/>
        </w:numPr>
        <w:ind w:left="0" w:firstLine="709"/>
        <w:spacing w:before="0" w:line="288" w:lineRule="auto"/>
        <w:shd w:val="clear" w:color="auto" w:fill="auto"/>
        <w:rPr>
          <w:b/>
          <w:sz w:val="28"/>
          <w:szCs w:val="28"/>
        </w:rPr>
      </w:pPr>
      <w:r>
        <w:rPr>
          <w:bCs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</w:rPr>
        <w:t xml:space="preserve">Требования к Участнику/Исполнителю</w:t>
      </w:r>
      <w:r/>
    </w:p>
    <w:p>
      <w:pPr>
        <w:pStyle w:val="611"/>
        <w:numPr>
          <w:ilvl w:val="1"/>
          <w:numId w:val="1"/>
        </w:numPr>
        <w:ind w:firstLine="709"/>
        <w:spacing w:before="0" w:line="299" w:lineRule="auto"/>
        <w:shd w:val="clear" w:color="auto" w:fill="auto"/>
        <w:tabs>
          <w:tab w:val="left" w:pos="1134" w:leader="none"/>
        </w:tabs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Устанавливается требование о наличии у Участника</w:t>
      </w:r>
      <w:r>
        <w:rPr>
          <w:color w:val="000000"/>
          <w:sz w:val="28"/>
          <w:szCs w:val="28"/>
          <w:lang w:eastAsia="ru-RU" w:bidi="ru-RU"/>
        </w:rPr>
        <w:t xml:space="preserve">: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/>
    </w:p>
    <w:p>
      <w:pPr>
        <w:pStyle w:val="611"/>
        <w:numPr>
          <w:ilvl w:val="2"/>
          <w:numId w:val="1"/>
        </w:numPr>
        <w:ind w:firstLine="709"/>
        <w:spacing w:before="0" w:line="299" w:lineRule="auto"/>
        <w:tabs>
          <w:tab w:val="left" w:pos="1134" w:leader="none"/>
        </w:tabs>
        <w:rPr>
          <w:sz w:val="28"/>
          <w:szCs w:val="28"/>
        </w:rPr>
      </w:pPr>
      <w:r/>
      <w:commentRangeStart w:id="4"/>
      <w:r>
        <w:rPr>
          <w:color w:val="000000"/>
          <w:sz w:val="28"/>
          <w:szCs w:val="28"/>
          <w:lang w:eastAsia="ru-RU" w:bidi="ru-RU"/>
        </w:rPr>
        <w:t xml:space="preserve">Заключения на вид деятельности и лицензии</w:t>
      </w:r>
      <w:r>
        <w:rPr>
          <w:sz w:val="28"/>
          <w:szCs w:val="28"/>
        </w:rPr>
        <w:t xml:space="preserve">, разрешающих деятельность, связанную с проведением технического обслуживания лифтового оборудования</w:t>
      </w:r>
      <w:r>
        <w:rPr>
          <w:sz w:val="28"/>
          <w:szCs w:val="28"/>
        </w:rPr>
        <w:t xml:space="preserve"> (с</w:t>
      </w:r>
      <w:r>
        <w:rPr>
          <w:sz w:val="28"/>
          <w:szCs w:val="28"/>
        </w:rPr>
        <w:t xml:space="preserve">ведения подтверждаются предоставлением в составе заявки заверенных копий соответствующих документов</w:t>
      </w:r>
      <w:r>
        <w:rPr>
          <w:sz w:val="28"/>
          <w:szCs w:val="28"/>
        </w:rPr>
        <w:t xml:space="preserve">)</w:t>
      </w:r>
      <w:commentRangeEnd w:id="4"/>
      <w:r>
        <w:commentReference w:id="4"/>
      </w:r>
      <w:r>
        <w:rPr>
          <w:sz w:val="28"/>
          <w:szCs w:val="28"/>
        </w:rPr>
        <w:t xml:space="preserve">.</w:t>
      </w:r>
      <w:r/>
    </w:p>
    <w:p>
      <w:pPr>
        <w:pStyle w:val="611"/>
        <w:numPr>
          <w:ilvl w:val="2"/>
          <w:numId w:val="1"/>
        </w:numPr>
        <w:ind w:firstLine="709"/>
        <w:spacing w:before="0" w:line="299" w:lineRule="auto"/>
        <w:shd w:val="clear" w:color="auto" w:fill="auto"/>
        <w:tabs>
          <w:tab w:val="left" w:pos="1134" w:leader="none"/>
        </w:tabs>
        <w:rPr>
          <w:sz w:val="28"/>
          <w:szCs w:val="28"/>
        </w:rPr>
      </w:pPr>
      <w:r/>
      <w:commentRangeStart w:id="5"/>
      <w:r>
        <w:rPr>
          <w:sz w:val="28"/>
          <w:szCs w:val="28"/>
        </w:rPr>
        <w:t xml:space="preserve">Устанавливается требование о наличии у Участника опыта оказания аналогичных услуг за последние 3 года. </w:t>
      </w:r>
      <w:r>
        <w:rPr>
          <w:sz w:val="28"/>
          <w:szCs w:val="28"/>
        </w:rPr>
        <w:t xml:space="preserve">Информация предоставляется в виде </w:t>
      </w:r>
      <w:r>
        <w:rPr>
          <w:sz w:val="28"/>
          <w:szCs w:val="28"/>
        </w:rPr>
        <w:t xml:space="preserve">референс</w:t>
      </w:r>
      <w:r>
        <w:rPr>
          <w:sz w:val="28"/>
          <w:szCs w:val="28"/>
        </w:rPr>
        <w:t xml:space="preserve">-листа с указанием Заказчика, срока исполнения договора, координаты контактного лица Заказчика</w:t>
      </w:r>
      <w:commentRangeEnd w:id="5"/>
      <w:r>
        <w:commentReference w:id="5"/>
      </w:r>
      <w:r>
        <w:rPr>
          <w:sz w:val="28"/>
          <w:szCs w:val="28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vanish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vanish/>
          <w:sz w:val="24"/>
          <w:szCs w:val="24"/>
          <w:lang w:eastAsia="ru-RU"/>
        </w:rPr>
      </w:r>
      <w:r/>
    </w:p>
    <w:p>
      <w:pPr>
        <w:ind w:firstLine="709"/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612"/>
        <w:numPr>
          <w:ilvl w:val="0"/>
          <w:numId w:val="3"/>
        </w:numPr>
        <w:ind w:left="0" w:firstLine="709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– на 2 л. в 1 экз.</w:t>
      </w:r>
      <w:r>
        <w:rPr>
          <w:rFonts w:ascii="Times New Roman" w:hAnsi="Times New Roman" w:cs="Times New Roman"/>
        </w:rPr>
        <w:t xml:space="preserve">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Начальник технического отдела ООО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ГБР»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      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Савченко А.В.</w:t>
      </w:r>
      <w:r/>
    </w:p>
    <w:sectPr>
      <w:footnotePr/>
      <w:endnotePr/>
      <w:type w:val="nextPage"/>
      <w:pgSz w:w="11906" w:h="16838" w:orient="portrait"/>
      <w:pgMar w:top="851" w:right="850" w:bottom="1560" w:left="1701" w:header="708" w:footer="708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Рушальщикова Анна Владимировна" w:date="2023-02-07T12:07:00Z" w:initials="РАВ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предоставил никто..</w:t>
      </w:r>
    </w:p>
  </w:comment>
  <w:comment w:id="4" w:author="Рушальщикова Анна Владимировна" w:date="2023-02-07T12:07:00Z" w:initials="РАВ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Что за документы? 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Дополнительно: В составе заявки Лемус не корректный документ - подтверждение членства в СРО с 2017 – это выписка из Реестра (действует 1 календ. Месяц)</w:t>
      </w:r>
    </w:p>
  </w:comment>
  <w:comment w:id="3" w:author="Рушальщикова Анна Владимировна" w:date="2023-02-07T12:38:00Z" w:initials="РАВ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Проверить на корректность ссылок на регл. документы</w:t>
      </w:r>
    </w:p>
  </w:comment>
  <w:comment w:id="2" w:author="Рушальщикова Анна Владимировна" w:date="2023-02-07T12:38:00Z" w:initials="РАВ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рассматривалось</w:t>
      </w:r>
    </w:p>
  </w:comment>
  <w:comment w:id="1" w:author="Рушальщикова Анна Владимировна" w:date="2023-02-07T12:14:00Z" w:initials="РАВ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Противоречие с 1-м абзацем ТЗ</w:t>
      </w:r>
    </w:p>
  </w:comment>
  <w:comment w:id="0" w:author="Рушальщикова Анна Владимировна" w:date="2023-02-07T12:37:00Z" w:initials="РАВ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рассматривались – зона ответственности Инициатора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3" w15:done="0"/>
  <w15:commentEx w15:paraId="00000004" w15:done="0"/>
  <w15:commentEx w15:paraId="00000005" w15:done="1"/>
  <w15:commentEx w15:paraId="00000006" w15:done="1"/>
  <w15:commentEx w15:paraId="000000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255164C" w16cex:dateUtc="2023-02-07T09:38:00Z"/>
  <w16cex:commentExtensible w16cex:durableId="75770E44" w16cex:dateUtc="2023-02-07T09:14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5E9A8DC"/>
  <w16cid:commentId w16cid:paraId="00000003" w16cid:durableId="41170C23"/>
  <w16cid:commentId w16cid:paraId="00000004" w16cid:durableId="44E6ACD7"/>
  <w16cid:commentId w16cid:paraId="00000005" w16cid:durableId="3255164C"/>
  <w16cid:commentId w16cid:paraId="00000006" w16cid:durableId="75770E44"/>
  <w16cid:commentId w16cid:paraId="00000007" w16cid:durableId="2AEEB33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Segoe UI">
    <w:panose1 w:val="020B0502040504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851" w:firstLine="0"/>
      </w:pPr>
      <w:rPr>
        <w:rFonts w:hint="default" w:ascii="Times New Roman" w:hAnsi="Times New Roman" w:eastAsia="Times New Roman" w:cs="Times New Roman"/>
        <w:b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isLgl w:val="false"/>
      <w:suff w:val="space"/>
      <w:lvlText w:val="%1.%2."/>
      <w:lvlJc w:val="left"/>
      <w:pPr>
        <w:ind w:left="0" w:firstLine="0"/>
      </w:pPr>
      <w:rPr>
        <w:rFonts w:hint="default" w:ascii="Times New Roman" w:hAnsi="Times New Roman" w:eastAsia="Times New Roman" w:cs="Times New Roman"/>
        <w:color w:val="000000" w:themeColor="text1"/>
        <w:spacing w:val="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bullet"/>
      <w:isLgl w:val="false"/>
      <w:suff w:val="space"/>
      <w:lvlText w:val=""/>
      <w:lvlJc w:val="left"/>
      <w:pPr>
        <w:ind w:left="0" w:firstLine="0"/>
      </w:pPr>
      <w:rPr>
        <w:rFonts w:hint="default" w:ascii="Symbol" w:hAnsi="Symbol"/>
        <w:color w:val="000000"/>
        <w:spacing w:val="0"/>
        <w:position w:val="0"/>
        <w:sz w:val="24"/>
        <w:szCs w:val="24"/>
        <w:u w:val="none"/>
        <w:lang w:val="ru-RU" w:eastAsia="ru-RU" w:bidi="ru-RU"/>
      </w:rPr>
    </w:lvl>
    <w:lvl w:ilvl="3">
      <w:start w:val="1"/>
      <w:numFmt w:val="decimal"/>
      <w:isLgl w:val="false"/>
      <w:suff w:val="tab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ушальщикова Анна Владимировна">
    <w15:presenceInfo w15:providerId="AD" w15:userId="S-1-5-21-3610192884-3440249781-3137078083-15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Balloon Text"/>
    <w:basedOn w:val="604"/>
    <w:link w:val="60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09" w:customStyle="1">
    <w:name w:val="Текст выноски Знак"/>
    <w:basedOn w:val="605"/>
    <w:link w:val="608"/>
    <w:uiPriority w:val="99"/>
    <w:semiHidden/>
    <w:rPr>
      <w:rFonts w:ascii="Segoe UI" w:hAnsi="Segoe UI" w:cs="Segoe UI"/>
      <w:sz w:val="18"/>
      <w:szCs w:val="18"/>
    </w:rPr>
  </w:style>
  <w:style w:type="character" w:styleId="610" w:customStyle="1">
    <w:name w:val="Основной текст (2)_"/>
    <w:basedOn w:val="605"/>
    <w:link w:val="611"/>
    <w:rPr>
      <w:rFonts w:ascii="Times New Roman" w:hAnsi="Times New Roman" w:eastAsia="Times New Roman" w:cs="Times New Roman"/>
      <w:shd w:val="clear" w:color="auto" w:fill="ffffff"/>
    </w:rPr>
  </w:style>
  <w:style w:type="paragraph" w:styleId="611" w:customStyle="1">
    <w:name w:val="Основной текст (2)"/>
    <w:basedOn w:val="604"/>
    <w:link w:val="610"/>
    <w:pPr>
      <w:ind w:hanging="740"/>
      <w:jc w:val="both"/>
      <w:spacing w:before="720" w:after="0" w:line="264" w:lineRule="exact"/>
      <w:shd w:val="clear" w:color="auto" w:fill="ffffff"/>
      <w:widowControl w:val="off"/>
    </w:pPr>
    <w:rPr>
      <w:rFonts w:ascii="Times New Roman" w:hAnsi="Times New Roman" w:eastAsia="Times New Roman" w:cs="Times New Roman"/>
    </w:rPr>
  </w:style>
  <w:style w:type="paragraph" w:styleId="612">
    <w:name w:val="List Paragraph"/>
    <w:basedOn w:val="604"/>
    <w:link w:val="613"/>
    <w:uiPriority w:val="34"/>
    <w:qFormat/>
    <w:pPr>
      <w:contextualSpacing/>
      <w:ind w:left="720"/>
      <w:spacing w:after="0" w:line="240" w:lineRule="auto"/>
      <w:widowControl w:val="off"/>
    </w:pPr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character" w:styleId="613" w:customStyle="1">
    <w:name w:val="Абзац списка Знак"/>
    <w:basedOn w:val="605"/>
    <w:link w:val="612"/>
    <w:uiPriority w:val="34"/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character" w:styleId="614">
    <w:name w:val="annotation reference"/>
    <w:basedOn w:val="605"/>
    <w:uiPriority w:val="99"/>
    <w:semiHidden/>
    <w:unhideWhenUsed/>
    <w:rPr>
      <w:sz w:val="16"/>
      <w:szCs w:val="16"/>
    </w:rPr>
  </w:style>
  <w:style w:type="paragraph" w:styleId="615">
    <w:name w:val="annotation text"/>
    <w:basedOn w:val="604"/>
    <w:link w:val="61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16" w:customStyle="1">
    <w:name w:val="Текст примечания Знак"/>
    <w:basedOn w:val="605"/>
    <w:link w:val="615"/>
    <w:uiPriority w:val="99"/>
    <w:semiHidden/>
    <w:rPr>
      <w:sz w:val="20"/>
      <w:szCs w:val="20"/>
    </w:rPr>
  </w:style>
  <w:style w:type="paragraph" w:styleId="617">
    <w:name w:val="annotation subject"/>
    <w:basedOn w:val="615"/>
    <w:next w:val="615"/>
    <w:link w:val="618"/>
    <w:uiPriority w:val="99"/>
    <w:semiHidden/>
    <w:unhideWhenUsed/>
    <w:rPr>
      <w:b/>
      <w:bCs/>
    </w:rPr>
  </w:style>
  <w:style w:type="character" w:styleId="618" w:customStyle="1">
    <w:name w:val="Тема примечания Знак"/>
    <w:basedOn w:val="616"/>
    <w:link w:val="617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8/08/relationships/commentsExtensible" Target="commentsExtensible.xml" /><Relationship Id="rId12" Type="http://schemas.microsoft.com/office/2016/09/relationships/commentsIds" Target="commentsIds.xml" /><Relationship Id="rId1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Кокаев</cp:lastModifiedBy>
  <cp:revision>4</cp:revision>
  <dcterms:created xsi:type="dcterms:W3CDTF">2023-02-07T09:15:00Z</dcterms:created>
  <dcterms:modified xsi:type="dcterms:W3CDTF">2023-02-07T15:56:15Z</dcterms:modified>
</cp:coreProperties>
</file>